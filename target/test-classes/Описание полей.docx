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1437"/>
        <w:gridCol w:w="1277"/>
        <w:gridCol w:w="4827"/>
        <w:gridCol w:w="1097"/>
      </w:tblGrid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Название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Формат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Заполняемость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record_type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"01" 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Формат </w:t>
            </w:r>
            <w:proofErr w:type="gram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записей 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Возможные</w:t>
            </w:r>
            <w:proofErr w:type="gram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значения: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-         Подробная запись – "01"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-         Подробная запись для NRTRDE (1) – "02"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-         Подробная запись для местонахождения -- "03"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-         Остаточная (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Trailer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) запись – "99" 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100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subscriber_no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"9050550556" 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Подлежащий оплате номер абонента (тот, кто платит) 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100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channel_seizure_date_time</w:t>
            </w:r>
            <w:proofErr w:type="spellEnd"/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'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yyyyMMddHHmmss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Дата и время начала события 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100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message_switch_id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"0H3A"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Идентификатор коммутатора,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Заполнен, если трафик приходит из </w:t>
            </w:r>
            <w:proofErr w:type="gram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CMD; 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Значение</w:t>
            </w:r>
            <w:proofErr w:type="gram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пусто, когда данные поступают от SGSN_ID (2).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</w:r>
            <w:r w:rsidRPr="00A07590">
              <w:rPr>
                <w:rFonts w:ascii="Arial" w:eastAsia="Times New Roman" w:hAnsi="Arial" w:cs="Arial"/>
                <w:color w:val="808080"/>
                <w:sz w:val="20"/>
                <w:szCs w:val="20"/>
                <w:lang w:val="en-US" w:eastAsia="ru-RU"/>
              </w:rPr>
              <w:t xml:space="preserve">( Switch identifier if traffic would come from CMD on and </w:t>
            </w:r>
            <w:proofErr w:type="spellStart"/>
            <w:r w:rsidRPr="00A07590">
              <w:rPr>
                <w:rFonts w:ascii="Arial" w:eastAsia="Times New Roman" w:hAnsi="Arial" w:cs="Arial"/>
                <w:color w:val="808080"/>
                <w:sz w:val="20"/>
                <w:szCs w:val="20"/>
                <w:lang w:val="en-US" w:eastAsia="ru-RU"/>
              </w:rPr>
              <w:t>msc_id</w:t>
            </w:r>
            <w:proofErr w:type="spellEnd"/>
            <w:r w:rsidRPr="00A07590">
              <w:rPr>
                <w:rFonts w:ascii="Arial" w:eastAsia="Times New Roman" w:hAnsi="Arial" w:cs="Arial"/>
                <w:color w:val="808080"/>
                <w:sz w:val="20"/>
                <w:szCs w:val="20"/>
                <w:lang w:val="en-US" w:eastAsia="ru-RU"/>
              </w:rPr>
              <w:t xml:space="preserve"> isn't exist when fill from SGSN_ID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) 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100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us_seq_no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                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"10254"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Зарезервировано для AMDOCS (3) 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21.64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at_feature_code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   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"TMOSMS"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Идентификатор оценки события. Свойства (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features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) входного формата. 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100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call_action_code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  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"2"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Тип события.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Возможные значения:            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</w:r>
            <w:ins w:id="0" w:author="Unknown"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Значение  |  Описание            </w:t>
              </w:r>
            </w:ins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0               |  SSE, MTV, CDP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1               |  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All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MTC, MTSMS (</w:t>
            </w:r>
            <w:r w:rsidRPr="00A0759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входящий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)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2               |  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All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MOC, MOSMS (</w:t>
            </w:r>
            <w:r w:rsidRPr="00A0759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исходящий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)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3               |  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All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GPRS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4               |  WLAN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5               |  EVMS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6               |  WAP CPA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7               |  MIM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</w:r>
            <w:ins w:id="1" w:author="Unknown"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8               |  PHBB                 </w:t>
              </w:r>
            </w:ins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100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feature_selection_dt</w:t>
            </w:r>
            <w:proofErr w:type="spellEnd"/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'YYYYMMDD'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Зарезервировано для AMDOCS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at_call_dur_sec</w:t>
            </w:r>
            <w:proofErr w:type="spellEnd"/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'188'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Полная длительность события в секундах.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99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call_to_tn_sgsn</w:t>
            </w:r>
            <w:proofErr w:type="spellEnd"/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'79037011111'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Набранный номер абонента,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или SGSN адрес для GPRS (Интернациональный)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99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lastRenderedPageBreak/>
              <w:t>10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Calling_no_ggsn</w:t>
            </w:r>
            <w:proofErr w:type="spellEnd"/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'79037011111'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Номер вызывающего абонента,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или SGSN адрес для GPRS (Интернациональный) 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99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mps_file_number</w:t>
            </w:r>
            <w:proofErr w:type="spellEnd"/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Зарезервировано для AMDOCS 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message_type</w:t>
            </w:r>
            <w:proofErr w:type="spellEnd"/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ins w:id="2" w:author="Unknown"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Т</w:t>
              </w:r>
            </w:ins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ип сообщения.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Возможные значения: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</w:r>
            <w:r w:rsidRPr="00A0759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GPRS                           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</w:r>
            <w:ins w:id="3" w:author="Unknown"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Значение  |  Описание    </w:t>
              </w:r>
            </w:ins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2               |  2G события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3               |  3G события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</w:r>
            <w:ins w:id="4" w:author="Unknown"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4               |</w:t>
              </w:r>
            </w:ins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  <w:ins w:id="5" w:author="Unknown">
              <w:r w:rsidRPr="00A07590">
                <w:rPr>
                  <w:rFonts w:ascii="Arial" w:eastAsia="Times New Roman" w:hAnsi="Arial" w:cs="Arial"/>
                  <w:color w:val="FF9900"/>
                  <w:sz w:val="20"/>
                  <w:szCs w:val="20"/>
                  <w:lang w:eastAsia="ru-RU"/>
                </w:rPr>
                <w:t> </w:t>
              </w:r>
              <w:proofErr w:type="spellStart"/>
              <w:r w:rsidRPr="00A07590">
                <w:rPr>
                  <w:rFonts w:ascii="Arial" w:eastAsia="Times New Roman" w:hAnsi="Arial" w:cs="Arial"/>
                  <w:color w:val="FF9900"/>
                  <w:sz w:val="20"/>
                  <w:szCs w:val="20"/>
                  <w:lang w:eastAsia="ru-RU"/>
                </w:rPr>
                <w:t>FMCentreх</w:t>
              </w:r>
            </w:ins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  <w:ins w:id="6" w:author="Unknown"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 </w:t>
              </w:r>
            </w:ins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</w:r>
            <w:proofErr w:type="spellStart"/>
            <w:r w:rsidRPr="00A0759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Voice</w:t>
            </w:r>
            <w:proofErr w:type="spellEnd"/>
            <w:r w:rsidRPr="00A0759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 xml:space="preserve">                                    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</w:r>
            <w:ins w:id="7" w:author="Unknown"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Значение  |  Описание            </w:t>
              </w:r>
            </w:ins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F              | </w:t>
            </w:r>
            <w:r w:rsidRPr="00A07590">
              <w:rPr>
                <w:rFonts w:ascii="Arial" w:eastAsia="Times New Roman" w:hAnsi="Arial" w:cs="Arial"/>
                <w:color w:val="FF9900"/>
                <w:sz w:val="20"/>
                <w:szCs w:val="20"/>
                <w:lang w:eastAsia="ru-RU"/>
              </w:rPr>
              <w:t xml:space="preserve">FMTN MTC </w:t>
            </w:r>
            <w:proofErr w:type="spellStart"/>
            <w:r w:rsidRPr="00A07590">
              <w:rPr>
                <w:rFonts w:ascii="Arial" w:eastAsia="Times New Roman" w:hAnsi="Arial" w:cs="Arial"/>
                <w:color w:val="FF9900"/>
                <w:sz w:val="20"/>
                <w:szCs w:val="20"/>
                <w:lang w:eastAsia="ru-RU"/>
              </w:rPr>
              <w:t>CDRs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</w:r>
            <w:ins w:id="8" w:author="Unknown"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I               | IVR (4)                     </w:t>
              </w:r>
            </w:ins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40.45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duration</w:t>
            </w:r>
            <w:proofErr w:type="spellEnd"/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'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DDhhmmss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', 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default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value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– ''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Зарезервировано для AMDOCS 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99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guide_by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              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'P'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Индикатор идентификации </w:t>
            </w:r>
            <w:proofErr w:type="gram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абонента:   </w:t>
            </w:r>
            <w:proofErr w:type="gram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               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</w:r>
            <w:ins w:id="9" w:author="Unknown"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Значение  |  Описание                                                                                                    </w:t>
              </w:r>
            </w:ins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'P'            |  Идентифицирован по номеру абонента (MSISDN), если IMSI не определён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</w:r>
            <w:ins w:id="10" w:author="Unknown"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'I'             |  Идентифицирован по</w:t>
              </w:r>
            </w:ins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  <w:ins w:id="11" w:author="Unknown"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IMSI (даже если не определён номер абонента)         </w:t>
              </w:r>
            </w:ins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99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outcollect_ind</w:t>
            </w:r>
            <w:proofErr w:type="spellEnd"/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Зарезервировано для AMDOCS, AMDOCS используйте это поле для определения, что это событие принадлежит к не VIP абонентам (т.е. не Московского региона)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catchup_ind</w:t>
            </w:r>
            <w:proofErr w:type="spellEnd"/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'4'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Зарезервировано для AMDOCS 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23.36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data_volume</w:t>
            </w:r>
            <w:proofErr w:type="spellEnd"/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Размер данных для события, загрузки, скачивания или их сумма, определяется по свойству (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feature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). Должно быть заполнено для всех событий (голос, данные/факс, GPRS и т.д.)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Размер данных в каком-либо формате (UOM - 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Units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of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Measure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44.72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original_amt</w:t>
            </w:r>
            <w:proofErr w:type="spellEnd"/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Зарезервировано для AMDOCS 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6.42 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original_amt_gn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        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Зарезервировано для AMDOCS 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imsi</w:t>
            </w:r>
            <w:proofErr w:type="spellEnd"/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String</w:t>
            </w:r>
            <w:proofErr w:type="spellEnd"/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Подлежащий обложению IMSI абонента.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82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lastRenderedPageBreak/>
              <w:t>21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imei</w:t>
            </w:r>
            <w:proofErr w:type="spellEnd"/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String</w:t>
            </w:r>
            <w:proofErr w:type="spellEnd"/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Подлежащий обложению IMEI абонента.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77.7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event_type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            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'788'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FF9900"/>
                <w:sz w:val="20"/>
                <w:szCs w:val="20"/>
                <w:lang w:eastAsia="ru-RU"/>
              </w:rPr>
              <w:t xml:space="preserve">UMD </w:t>
            </w:r>
            <w:proofErr w:type="spellStart"/>
            <w:r w:rsidRPr="00A07590">
              <w:rPr>
                <w:rFonts w:ascii="Arial" w:eastAsia="Times New Roman" w:hAnsi="Arial" w:cs="Arial"/>
                <w:color w:val="FF9900"/>
                <w:sz w:val="20"/>
                <w:szCs w:val="20"/>
                <w:lang w:eastAsia="ru-RU"/>
              </w:rPr>
              <w:t>Layout_id</w:t>
            </w:r>
            <w:proofErr w:type="spellEnd"/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1.20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cell_id</w:t>
            </w:r>
            <w:proofErr w:type="spellEnd"/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'19361'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Идентификатор соты базовой станции, на которой было обработано событие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78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ac_amt</w:t>
            </w:r>
            <w:proofErr w:type="spellEnd"/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Стоимость события в USD, устанавливается, если событие оценивается в USD.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В центах (USD*100)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0.07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call_forward_ind</w:t>
            </w:r>
            <w:proofErr w:type="spellEnd"/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'Y'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Индикатор переадресации вызова, возможные </w:t>
            </w:r>
            <w:proofErr w:type="gram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значения: 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</w:r>
            <w:ins w:id="12" w:author="Unknown"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Значение</w:t>
              </w:r>
              <w:proofErr w:type="gramEnd"/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 xml:space="preserve">  |  Описание </w:t>
              </w:r>
            </w:ins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 xml:space="preserve">'Y'             | 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For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yes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          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</w:r>
            <w:ins w:id="13" w:author="Unknown"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+&lt;</w:t>
              </w:r>
              <w:proofErr w:type="spellStart"/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Empty</w:t>
              </w:r>
              <w:proofErr w:type="spellEnd"/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 xml:space="preserve">&gt; | </w:t>
              </w:r>
              <w:proofErr w:type="spellStart"/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For</w:t>
              </w:r>
              <w:proofErr w:type="spellEnd"/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 xml:space="preserve"> </w:t>
              </w:r>
              <w:proofErr w:type="spellStart"/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no</w:t>
              </w:r>
              <w:proofErr w:type="spellEnd"/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 xml:space="preserve">  </w:t>
              </w:r>
              <w:r w:rsidRPr="00A07590">
                <w:rPr>
                  <w:rFonts w:ascii="Arial" w:eastAsia="Times New Roman" w:hAnsi="Arial" w:cs="Arial"/>
                  <w:i/>
                  <w:iCs/>
                  <w:color w:val="333333"/>
                  <w:sz w:val="20"/>
                  <w:szCs w:val="20"/>
                  <w:lang w:eastAsia="ru-RU"/>
                </w:rPr>
                <w:t>     </w:t>
              </w:r>
            </w:ins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  <w:r w:rsidRPr="00A07590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ru-RU"/>
              </w:rPr>
              <w:t>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  +Индикатор переадресации вызова 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0.67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lac</w:t>
            </w:r>
            <w:proofErr w:type="spellEnd"/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'0476'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Код зоны базовой станции, которая обработала событие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78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provider_id</w:t>
            </w:r>
            <w:proofErr w:type="spellEnd"/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Временная зона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0.17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call_source</w:t>
            </w:r>
            <w:proofErr w:type="spellEnd"/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Вид источника трафика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</w:r>
            <w:proofErr w:type="gramStart"/>
            <w:ins w:id="14" w:author="Unknown"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Значение  |</w:t>
              </w:r>
              <w:proofErr w:type="gramEnd"/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 xml:space="preserve">  Описание  </w:t>
              </w:r>
            </w:ins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 xml:space="preserve">T+            |  TAP 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files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 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 xml:space="preserve">D              |  DBF 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files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 (</w:t>
            </w:r>
            <w:proofErr w:type="spellStart"/>
            <w:r w:rsidRPr="00A07590">
              <w:rPr>
                <w:rFonts w:ascii="Arial" w:eastAsia="Times New Roman" w:hAnsi="Arial" w:cs="Arial"/>
                <w:color w:val="545454"/>
                <w:sz w:val="20"/>
                <w:szCs w:val="20"/>
                <w:lang w:eastAsia="ru-RU"/>
              </w:rPr>
              <w:t>Database</w:t>
            </w:r>
            <w:proofErr w:type="spellEnd"/>
            <w:r w:rsidRPr="00A07590">
              <w:rPr>
                <w:rFonts w:ascii="Arial" w:eastAsia="Times New Roman" w:hAnsi="Arial" w:cs="Arial"/>
                <w:color w:val="545454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07590">
              <w:rPr>
                <w:rFonts w:ascii="Arial" w:eastAsia="Times New Roman" w:hAnsi="Arial" w:cs="Arial"/>
                <w:color w:val="545454"/>
                <w:sz w:val="20"/>
                <w:szCs w:val="20"/>
                <w:lang w:eastAsia="ru-RU"/>
              </w:rPr>
              <w:t>File</w:t>
            </w:r>
            <w:proofErr w:type="spellEnd"/>
            <w:r w:rsidRPr="00A07590">
              <w:rPr>
                <w:rFonts w:ascii="Arial" w:eastAsia="Times New Roman" w:hAnsi="Arial" w:cs="Arial"/>
                <w:color w:val="545454"/>
                <w:sz w:val="20"/>
                <w:szCs w:val="20"/>
                <w:lang w:eastAsia="ru-RU"/>
              </w:rPr>
              <w:t>?)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</w:r>
            <w:ins w:id="15" w:author="Unknown"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A              |  </w:t>
              </w:r>
              <w:proofErr w:type="spellStart"/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All</w:t>
              </w:r>
              <w:proofErr w:type="spellEnd"/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 xml:space="preserve"> </w:t>
              </w:r>
              <w:proofErr w:type="spellStart"/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files</w:t>
              </w:r>
              <w:proofErr w:type="spellEnd"/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 xml:space="preserve">     </w:t>
              </w:r>
            </w:ins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99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rm_tax_amt_air</w:t>
            </w:r>
            <w:proofErr w:type="spellEnd"/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Налоговая ставка по НДС, за события, которые оплачивается.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В процентах  (%) * 100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waived_call_ind</w:t>
            </w:r>
            <w:proofErr w:type="spellEnd"/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Зарезервировано для AMDOCS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basic_service_code</w:t>
            </w:r>
            <w:proofErr w:type="spellEnd"/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Возможные значения: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Значение  |  Описание 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TeleService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       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00  |  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AllTeleServices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          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10  |  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AllSpeachTransmission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    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11  |  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Telephony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                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12  |  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EmergencyCall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            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20  |  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AllSMSTransmission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       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21  |  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ShortMsgMT_PP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            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22  |  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ShortMsgMO_PP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            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60  |  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AllFacsimileTransmission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 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61  |  FacsimileGr3AndAlterSpeech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62  |  AutomaticFacsimileGr3     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63  |  FacsimileGr4              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BearerService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         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lastRenderedPageBreak/>
              <w:t>0   |  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AllBearerServic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21  |  DataCDA300   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</w:r>
            <w:ins w:id="16" w:author="Unknown"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Значение  |  Описание</w:t>
              </w:r>
            </w:ins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TeleService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00  |  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AllTeleServices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10  |  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AllSpeachTransmission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11  |  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Telephony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12  |  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EmergencyCall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20  |  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AllSMSTransmission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21  |  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ShortMsgMT_PP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22  |  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ShortMsgMO_PP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60  |  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AllFacsimileTransmission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61  |  FacsimileGr3AndAlterSpeech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62  |  AutomaticFacsimileGr3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63  |  FacsimileGr4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BearerService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0   |  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AllBearerServic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</w:r>
            <w:ins w:id="17" w:author="Unknown"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21  |  DataCDA300</w:t>
              </w:r>
            </w:ins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lastRenderedPageBreak/>
              <w:t>99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lastRenderedPageBreak/>
              <w:t>32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basic_service_type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      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Возможные значения: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</w:r>
            <w:ins w:id="18" w:author="Unknown"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Значение |  Описание</w:t>
              </w:r>
            </w:ins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        </w:t>
            </w:r>
            <w:ins w:id="19" w:author="Unknown"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Значение |  Описание</w:t>
              </w:r>
            </w:ins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</w:r>
            <w:proofErr w:type="spellStart"/>
            <w:ins w:id="20" w:author="Unknown"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TeleService</w:t>
              </w:r>
            </w:ins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                        </w:t>
            </w:r>
            <w:proofErr w:type="spellStart"/>
            <w:ins w:id="21" w:author="Unknown"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PushToTalk</w:t>
              </w:r>
              <w:proofErr w:type="spellEnd"/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 xml:space="preserve">   </w:t>
              </w:r>
            </w:ins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'V'           |  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Voice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               'P'            |  PTT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'F'           |  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Fax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                  </w:t>
            </w:r>
            <w:ins w:id="22" w:author="Unknown"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SMS e-</w:t>
              </w:r>
              <w:proofErr w:type="spellStart"/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mail</w:t>
              </w:r>
            </w:ins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'S'           |  SMS                 'E'            |  SMS EMAIL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</w:r>
            <w:proofErr w:type="spellStart"/>
            <w:ins w:id="23" w:author="Unknown"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BearerService</w:t>
              </w:r>
            </w:ins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                     </w:t>
            </w:r>
            <w:ins w:id="24" w:author="Unknown"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PHBB</w:t>
              </w:r>
            </w:ins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 xml:space="preserve">'A'           |  Data                  'S'           |  SMS 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notification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</w:r>
            <w:ins w:id="25" w:author="Unknown"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GPRS</w:t>
              </w:r>
            </w:ins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                                'R'           |  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Restore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phonebook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'G'           |  GPRS                </w:t>
            </w:r>
            <w:ins w:id="26" w:author="Unknown"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LS</w:t>
              </w:r>
            </w:ins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</w:r>
            <w:ins w:id="27" w:author="Unknown"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WLAN</w:t>
              </w:r>
            </w:ins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                                'L'           |  LS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'W'          |  WLAN               </w:t>
            </w:r>
            <w:ins w:id="28" w:author="Unknown"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MMS</w:t>
              </w:r>
            </w:ins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</w:r>
            <w:ins w:id="29" w:author="Unknown"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CPA</w:t>
              </w:r>
            </w:ins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                                  'M'           |  MMS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'C'           |  WAP CPA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</w:r>
            <w:ins w:id="30" w:author="Unknown"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MTV</w:t>
              </w:r>
            </w:ins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 'D'          |  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Mobile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TV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99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dialed_digits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          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Неизвестно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Набранный номер, если трафик пришел из CMD, когда </w:t>
            </w:r>
            <w:proofErr w:type="spellStart"/>
            <w:r w:rsidRPr="00A07590">
              <w:rPr>
                <w:rFonts w:ascii="Arial" w:eastAsia="Times New Roman" w:hAnsi="Arial" w:cs="Arial"/>
                <w:color w:val="FF9900"/>
                <w:sz w:val="20"/>
                <w:szCs w:val="20"/>
                <w:lang w:eastAsia="ru-RU"/>
              </w:rPr>
              <w:t>rating</w:t>
            </w:r>
            <w:proofErr w:type="spellEnd"/>
            <w:r w:rsidRPr="00A07590">
              <w:rPr>
                <w:rFonts w:ascii="Arial" w:eastAsia="Times New Roman" w:hAnsi="Arial" w:cs="Arial"/>
                <w:color w:val="FF99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07590">
              <w:rPr>
                <w:rFonts w:ascii="Arial" w:eastAsia="Times New Roman" w:hAnsi="Arial" w:cs="Arial"/>
                <w:color w:val="FF9900"/>
                <w:sz w:val="20"/>
                <w:szCs w:val="20"/>
                <w:lang w:eastAsia="ru-RU"/>
              </w:rPr>
              <w:t>group</w:t>
            </w:r>
            <w:proofErr w:type="spellEnd"/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82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record_id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              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'81566'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Счетчик, зарезервировано для AMDOCS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99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tax_id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                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Зарезервировано для AMDOCS 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0.17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calculate_uc_rate_ind</w:t>
            </w:r>
            <w:proofErr w:type="spellEnd"/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Зарезервировано для AMDOCS 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6.19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sdr_amount</w:t>
            </w:r>
            <w:proofErr w:type="spellEnd"/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Стоимость события в SDR (5), применимо только к TAP валюте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(SDR x 100000)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0.94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lastRenderedPageBreak/>
              <w:t>38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uom</w:t>
            </w:r>
            <w:proofErr w:type="spellEnd"/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Единицы измерения, возможные значения: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</w:r>
            <w:ins w:id="31" w:author="Unknown"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 xml:space="preserve">Значение </w:t>
              </w:r>
              <w:proofErr w:type="gramStart"/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|  Описание</w:t>
              </w:r>
              <w:proofErr w:type="gramEnd"/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 </w:t>
              </w:r>
            </w:ins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 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BT           |  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Bytes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KB           |  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Kilobytes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MB          |  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Megabytes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SE           |  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Seconds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</w:r>
            <w:ins w:id="32" w:author="Unknown"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EV           |  </w:t>
              </w:r>
              <w:proofErr w:type="spellStart"/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Events</w:t>
              </w:r>
              <w:proofErr w:type="spellEnd"/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 </w:t>
              </w:r>
            </w:ins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99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supplementry_srvc_code</w:t>
            </w:r>
            <w:proofErr w:type="spellEnd"/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Список из двух символов дополнительных идентификаторов услуг.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(2 символа с позиции 5, значения должны быть отсортированы по дополнительному сервисного кода в порядке возрастания)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Возможные значения: Таблица 1 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25.3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home_ctn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              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Зарезервировано для AMDOCS 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0.17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technology</w:t>
            </w:r>
            <w:proofErr w:type="spellEnd"/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'G'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Зарезервировано для AMDOCS 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99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chanel_type</w:t>
            </w:r>
            <w:proofErr w:type="spellEnd"/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Причина завершения со ссылкой на GSM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50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transparency_ind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      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Зарезервировано для AMDOCS 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26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ms_classmark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          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Зарезервировано для AMDOCS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0.01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ss_param_ip_address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              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Для SSE добавленный параметр дополнительной услуги, IP адрес абонента 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38.67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original_call_type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    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Зарезервировано для AMDOCS 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original_call_npi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      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Зарезервировано для AMDOCS 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original_call_number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  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Зарезервировано для AMDOCS 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sdr_exchange_rate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      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Курс для SDR только для TAP валюты 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dual_service_type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      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Зарезервировано для AMDOCS 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dual_service_code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      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Зарезервировано для AMDOCS 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lastRenderedPageBreak/>
              <w:t>52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camel_served_address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  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Зарезервировано для AMDOCS 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4.7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camel_service_key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      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Зарезервировано для AMDOCS 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camel_msc_address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      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Зарезервировано для AMDOCS 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5.14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camel_ref_number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      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X-LOCATION для WLAN</w:t>
            </w:r>
            <w:proofErr w:type="gram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  (</w:t>
            </w:r>
            <w:proofErr w:type="gram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идентификатор расположения абонента)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0.02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camel_dest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            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Зарезервировано для AMDOCS 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msc_chrg_type_ind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      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Индикатор типа обложения абонента, возможные значения: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</w:r>
            <w:ins w:id="33" w:author="Unknown"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 xml:space="preserve">Значение </w:t>
              </w:r>
              <w:proofErr w:type="gramStart"/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|  Описание</w:t>
              </w:r>
              <w:proofErr w:type="gramEnd"/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 xml:space="preserve">                                 </w:t>
              </w:r>
            </w:ins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 xml:space="preserve">Y             | 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PrePaid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абонент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</w:r>
            <w:ins w:id="34" w:author="Unknown"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 xml:space="preserve">E             | если существует </w:t>
              </w:r>
              <w:proofErr w:type="spellStart"/>
              <w:r w:rsidRPr="00A07590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PPS_error_flag</w:t>
              </w:r>
            </w:ins>
            <w:proofErr w:type="spellEnd"/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35.23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file_name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              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Название входного файла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99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country_of_orig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        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Зарезервировано для AMDOCS 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rec_status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            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'0'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Зарезервировано для AMDOCS 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57.5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called_country_code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    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Зарезервировано для AMDOCS 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camel_charge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          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Зарезервировано для AMDOCS 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0.17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sdr_camel_charge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      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Зарезервировано для AMDOCS 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0.17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from_provider_id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      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Для MO SMS CD -- идентификатор SMS центра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</w:r>
            <w:proofErr w:type="gram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Для</w:t>
            </w:r>
            <w:proofErr w:type="gram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CMD – идентификатор 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вендора</w:t>
            </w:r>
            <w:proofErr w:type="spellEnd"/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23.34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call_destination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       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APN (6) 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br/>
              <w:t>"_2G" для 2G событий, "_3G" для 3G событий (только Узбекистан GPRS)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78.45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ss_action_code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        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'0'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SSE 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код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, "Y" 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если</w:t>
            </w: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A07590">
              <w:rPr>
                <w:rFonts w:ascii="Arial" w:eastAsia="Times New Roman" w:hAnsi="Arial" w:cs="Arial"/>
                <w:color w:val="FF9900"/>
                <w:sz w:val="20"/>
                <w:szCs w:val="20"/>
                <w:lang w:val="en-US" w:eastAsia="ru-RU"/>
              </w:rPr>
              <w:t>APNselectionMode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 = 2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70.61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new_balance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            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'881000035'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Зарезервировано для PPS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26.92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lastRenderedPageBreak/>
              <w:t>68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Charging_id</w:t>
            </w:r>
            <w:proofErr w:type="spellEnd"/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'137D41F3'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GPRS индикатор обложения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38.65</w:t>
            </w:r>
          </w:p>
        </w:tc>
      </w:tr>
      <w:tr w:rsidR="00A07590" w:rsidRPr="00A07590" w:rsidTr="00A07590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TAP_DATA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TAP data field containing NE parameters that should be used for TAP </w:t>
            </w:r>
            <w:proofErr w:type="spellStart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outcollect</w:t>
            </w:r>
            <w:proofErr w:type="spellEnd"/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object supporting in ASN.1 encoding module.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590" w:rsidRPr="00A07590" w:rsidRDefault="00A07590" w:rsidP="00A07590">
            <w:pPr>
              <w:spacing w:before="75" w:after="75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A07590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74.12</w:t>
            </w:r>
          </w:p>
        </w:tc>
      </w:tr>
    </w:tbl>
    <w:p w:rsidR="004E3C91" w:rsidRDefault="00A07590">
      <w:bookmarkStart w:id="35" w:name="_GoBack"/>
      <w:bookmarkEnd w:id="35"/>
    </w:p>
    <w:sectPr w:rsidR="004E3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2AA"/>
    <w:rsid w:val="002212AA"/>
    <w:rsid w:val="003E5D59"/>
    <w:rsid w:val="008C2042"/>
    <w:rsid w:val="00A0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AB672C-4B8C-4BF1-B034-93E0437C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075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1349</Words>
  <Characters>7690</Characters>
  <Application>Microsoft Office Word</Application>
  <DocSecurity>0</DocSecurity>
  <Lines>64</Lines>
  <Paragraphs>18</Paragraphs>
  <ScaleCrop>false</ScaleCrop>
  <Company>VIMPELCOM</Company>
  <LinksUpToDate>false</LinksUpToDate>
  <CharactersWithSpaces>9021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Шевлякова Полина Николаевна</dc:creator>
  <cp:keywords/>
  <dc:description/>
  <cp:lastModifiedBy>Шевлякова Полина Николаевна</cp:lastModifiedBy>
  <cp:revision>2</cp:revision>
  <dcterms:created xsi:type="dcterms:W3CDTF">2018-08-22T07:54:00Z</dcterms:created>
  <dcterms:modified xsi:type="dcterms:W3CDTF">2018-08-22T07:54:00Z</dcterms:modified>
</cp:coreProperties>
</file>